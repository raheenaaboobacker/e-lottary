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2DE7E" w14:textId="77777777" w:rsidR="00830219" w:rsidRDefault="00830219">
      <w:pPr>
        <w:rPr>
          <w:ins w:id="0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32DD43" w14:textId="77777777" w:rsidR="00830219" w:rsidRDefault="00830219">
      <w:pPr>
        <w:rPr>
          <w:ins w:id="1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601FD" w14:textId="77777777" w:rsidR="00830219" w:rsidRDefault="00830219">
      <w:pPr>
        <w:rPr>
          <w:ins w:id="2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E104AC" w14:textId="77777777" w:rsidR="00830219" w:rsidRDefault="00830219">
      <w:pPr>
        <w:rPr>
          <w:ins w:id="3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04CC0" w14:textId="77777777" w:rsidR="00830219" w:rsidRDefault="00830219">
      <w:pPr>
        <w:rPr>
          <w:ins w:id="4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310C10" w14:textId="77777777" w:rsidR="00830219" w:rsidRDefault="00830219">
      <w:pPr>
        <w:rPr>
          <w:ins w:id="5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E5F35" w14:textId="77777777" w:rsidR="00830219" w:rsidRDefault="00830219">
      <w:pPr>
        <w:rPr>
          <w:ins w:id="6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F62603" w14:textId="77777777" w:rsidR="00830219" w:rsidRDefault="00830219">
      <w:pPr>
        <w:rPr>
          <w:ins w:id="7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4C6B70" w14:textId="77777777" w:rsidR="00830219" w:rsidRDefault="00830219">
      <w:pPr>
        <w:rPr>
          <w:ins w:id="8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A63224" w14:textId="77777777" w:rsidR="00830219" w:rsidRDefault="00830219">
      <w:pPr>
        <w:rPr>
          <w:ins w:id="9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80C9B0" w14:textId="77777777" w:rsidR="00830219" w:rsidRDefault="00830219">
      <w:pPr>
        <w:rPr>
          <w:ins w:id="10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F43C6C" w14:textId="1DBEEC74" w:rsidR="00830219" w:rsidRDefault="00830219">
      <w:pPr>
        <w:rPr>
          <w:ins w:id="11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100751" w14:textId="0ACC9070" w:rsidR="00AC684C" w:rsidRDefault="00AC684C" w:rsidP="00AC684C">
      <w:pPr>
        <w:ind w:left="1440" w:firstLine="720"/>
        <w:rPr>
          <w:ins w:id="12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DATA FLOW DIAGRAM</w:t>
      </w:r>
    </w:p>
    <w:p w14:paraId="4B3EDD82" w14:textId="77777777" w:rsidR="00830219" w:rsidRDefault="00830219">
      <w:pPr>
        <w:rPr>
          <w:ins w:id="13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87B42" w14:textId="65FB21FB" w:rsidR="00830219" w:rsidRDefault="008302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227678" w14:textId="77777777" w:rsidR="00AC684C" w:rsidRDefault="00AC684C">
      <w:pPr>
        <w:rPr>
          <w:ins w:id="14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8FE53C" w14:textId="77777777" w:rsidR="00830219" w:rsidRDefault="00830219">
      <w:pPr>
        <w:rPr>
          <w:ins w:id="15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B778AD" w14:textId="77777777" w:rsidR="00830219" w:rsidRDefault="00830219">
      <w:pPr>
        <w:rPr>
          <w:ins w:id="16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4320B7" w14:textId="77777777" w:rsidR="00830219" w:rsidRDefault="00830219">
      <w:pPr>
        <w:rPr>
          <w:ins w:id="17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0D0914" w14:textId="77777777" w:rsidR="00830219" w:rsidRDefault="00830219">
      <w:pPr>
        <w:rPr>
          <w:ins w:id="18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79D409" w14:textId="77777777" w:rsidR="00830219" w:rsidRDefault="00830219">
      <w:pPr>
        <w:rPr>
          <w:ins w:id="19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75D02C" w14:textId="77777777" w:rsidR="00830219" w:rsidRDefault="00830219">
      <w:pPr>
        <w:rPr>
          <w:ins w:id="20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4633FB" w14:textId="77777777" w:rsidR="00830219" w:rsidRDefault="00830219">
      <w:pPr>
        <w:rPr>
          <w:ins w:id="21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A897E" w14:textId="3339D510" w:rsidR="00830219" w:rsidRDefault="008302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89B9" w14:textId="7FDDFE1D" w:rsidR="00AC684C" w:rsidRDefault="00AC68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4FC52CE" w14:textId="026AA290" w:rsidR="00AC684C" w:rsidRDefault="00AC684C" w:rsidP="00AC684C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TO: RAMYAMISS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58FB825" w14:textId="4FEB23E3" w:rsidR="00AC684C" w:rsidRDefault="00AC684C" w:rsidP="00AC684C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SUBMTTED BY: ARUN T </w:t>
      </w:r>
    </w:p>
    <w:p w14:paraId="04C36875" w14:textId="578AF8D0" w:rsidR="00AC684C" w:rsidRDefault="00AC68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83921" w14:textId="77777777" w:rsidR="00AC684C" w:rsidRDefault="00AC684C">
      <w:pPr>
        <w:rPr>
          <w:ins w:id="22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084A0" w14:textId="77777777" w:rsidR="00830219" w:rsidRDefault="00830219">
      <w:pPr>
        <w:rPr>
          <w:ins w:id="23" w:author="ARUN Thelath" w:date="2022-06-25T11:58:00Z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BA5A03" w14:textId="303954A1" w:rsidR="00206364" w:rsidRDefault="00166A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A2F">
        <w:rPr>
          <w:rFonts w:ascii="Times New Roman" w:hAnsi="Times New Roman" w:cs="Times New Roman"/>
          <w:b/>
          <w:bCs/>
          <w:sz w:val="24"/>
          <w:szCs w:val="24"/>
          <w:u w:val="single"/>
        </w:rPr>
        <w:t>LEVEL 0</w:t>
      </w:r>
    </w:p>
    <w:p w14:paraId="63205D41" w14:textId="74E1328A" w:rsidR="00007F56" w:rsidRDefault="00007F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6641AD" w14:textId="7F2171C5" w:rsidR="00166A2F" w:rsidRPr="00166A2F" w:rsidRDefault="00166A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AC331E" w14:textId="77777777" w:rsidR="00830219" w:rsidRDefault="00007F56">
      <w:pPr>
        <w:rPr>
          <w:ins w:id="24" w:author="ARUN Thelath" w:date="2022-06-25T11:58:00Z"/>
        </w:rPr>
      </w:pPr>
      <w:r w:rsidRPr="00007F5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56411FE6" wp14:editId="023D1796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6103620" cy="4137660"/>
            <wp:effectExtent l="0" t="0" r="0" b="0"/>
            <wp:wrapTight wrapText="bothSides">
              <wp:wrapPolygon edited="0">
                <wp:start x="8764" y="0"/>
                <wp:lineTo x="8697" y="298"/>
                <wp:lineTo x="8629" y="2884"/>
                <wp:lineTo x="9034" y="3182"/>
                <wp:lineTo x="10517" y="3182"/>
                <wp:lineTo x="10517" y="4773"/>
                <wp:lineTo x="8697" y="6166"/>
                <wp:lineTo x="8697" y="6464"/>
                <wp:lineTo x="10449" y="7956"/>
                <wp:lineTo x="0" y="8950"/>
                <wp:lineTo x="0" y="12232"/>
                <wp:lineTo x="10382" y="12729"/>
                <wp:lineTo x="10382" y="14320"/>
                <wp:lineTo x="8225" y="14917"/>
                <wp:lineTo x="8225" y="15414"/>
                <wp:lineTo x="10382" y="15912"/>
                <wp:lineTo x="10382" y="17503"/>
                <wp:lineTo x="8899" y="18298"/>
                <wp:lineTo x="8629" y="18597"/>
                <wp:lineTo x="8629" y="20884"/>
                <wp:lineTo x="8831" y="21481"/>
                <wp:lineTo x="8899" y="21481"/>
                <wp:lineTo x="12539" y="21481"/>
                <wp:lineTo x="12607" y="21481"/>
                <wp:lineTo x="12809" y="20884"/>
                <wp:lineTo x="12876" y="18696"/>
                <wp:lineTo x="12404" y="18199"/>
                <wp:lineTo x="11056" y="17503"/>
                <wp:lineTo x="11056" y="15912"/>
                <wp:lineTo x="13011" y="15414"/>
                <wp:lineTo x="13011" y="14917"/>
                <wp:lineTo x="11056" y="14320"/>
                <wp:lineTo x="11056" y="12729"/>
                <wp:lineTo x="21506" y="12331"/>
                <wp:lineTo x="21506" y="9050"/>
                <wp:lineTo x="11258" y="7956"/>
                <wp:lineTo x="13146" y="6464"/>
                <wp:lineTo x="13213" y="6265"/>
                <wp:lineTo x="12270" y="5569"/>
                <wp:lineTo x="11124" y="4773"/>
                <wp:lineTo x="11124" y="3182"/>
                <wp:lineTo x="12404" y="3182"/>
                <wp:lineTo x="12876" y="2685"/>
                <wp:lineTo x="12742" y="199"/>
                <wp:lineTo x="12674" y="0"/>
                <wp:lineTo x="876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364">
        <w:br w:type="page"/>
      </w:r>
    </w:p>
    <w:p w14:paraId="089A225E" w14:textId="77777777" w:rsidR="00830219" w:rsidRDefault="00830219">
      <w:pPr>
        <w:rPr>
          <w:ins w:id="25" w:author="ARUN Thelath" w:date="2022-06-25T11:58:00Z"/>
        </w:rPr>
      </w:pPr>
    </w:p>
    <w:p w14:paraId="32DE498E" w14:textId="2531F53E" w:rsidR="00007F56" w:rsidRDefault="00166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633">
        <w:rPr>
          <w:rFonts w:ascii="Times New Roman" w:hAnsi="Times New Roman" w:cs="Times New Roman"/>
          <w:b/>
          <w:bCs/>
          <w:sz w:val="28"/>
          <w:szCs w:val="28"/>
        </w:rPr>
        <w:t>LEVEL 1</w:t>
      </w:r>
      <w:r w:rsidR="003F4633" w:rsidRPr="003F46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F4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4633" w:rsidRPr="003F463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ED3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78897E" w14:textId="49959586" w:rsidR="008C4BC7" w:rsidRPr="003F4633" w:rsidRDefault="00D54EE0">
      <w:pPr>
        <w:rPr>
          <w:rFonts w:ascii="Times New Roman" w:hAnsi="Times New Roman" w:cs="Times New Roman"/>
          <w:b/>
          <w:bCs/>
          <w:sz w:val="28"/>
          <w:szCs w:val="28"/>
        </w:rPr>
      </w:pPr>
      <w:ins w:id="26" w:author="ARUN Thelath" w:date="2022-06-25T11:58:00Z">
        <w:r w:rsidRPr="00D54EE0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  <w:rPrChange w:id="27" w:author="Unknown">
              <w:rPr>
                <w:noProof/>
                <w:lang w:val="en-US"/>
              </w:rPr>
            </w:rPrChange>
          </w:rPr>
          <w:drawing>
            <wp:anchor distT="0" distB="0" distL="114300" distR="114300" simplePos="0" relativeHeight="251682816" behindDoc="0" locked="0" layoutInCell="1" allowOverlap="1" wp14:anchorId="1CF175EE" wp14:editId="316275ED">
              <wp:simplePos x="0" y="0"/>
              <wp:positionH relativeFrom="margin">
                <wp:posOffset>-465666</wp:posOffset>
              </wp:positionH>
              <wp:positionV relativeFrom="paragraph">
                <wp:posOffset>253788</wp:posOffset>
              </wp:positionV>
              <wp:extent cx="6680200" cy="7534039"/>
              <wp:effectExtent l="0" t="0" r="635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80200" cy="75340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5527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078904C" wp14:editId="0D865BC3">
                <wp:simplePos x="0" y="0"/>
                <wp:positionH relativeFrom="column">
                  <wp:posOffset>3289935</wp:posOffset>
                </wp:positionH>
                <wp:positionV relativeFrom="paragraph">
                  <wp:posOffset>1503680</wp:posOffset>
                </wp:positionV>
                <wp:extent cx="1131570" cy="235585"/>
                <wp:effectExtent l="0" t="0" r="0" b="0"/>
                <wp:wrapThrough wrapText="bothSides">
                  <wp:wrapPolygon edited="0">
                    <wp:start x="0" y="0"/>
                    <wp:lineTo x="0" y="19213"/>
                    <wp:lineTo x="21091" y="19213"/>
                    <wp:lineTo x="21091" y="0"/>
                    <wp:lineTo x="0" y="0"/>
                  </wp:wrapPolygon>
                </wp:wrapThrough>
                <wp:docPr id="587" name="Text 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DFB3" w14:textId="32D32A6F" w:rsidR="00ED306D" w:rsidRPr="00552787" w:rsidRDefault="00ED306D" w:rsidP="00ED306D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78904C" id="_x0000_t202" coordsize="21600,21600" o:spt="202" path="m,l,21600r21600,l21600,xe">
                <v:stroke joinstyle="miter"/>
                <v:path gradientshapeok="t" o:connecttype="rect"/>
              </v:shapetype>
              <v:shape id="Text Box 587" o:spid="_x0000_s1026" type="#_x0000_t202" style="position:absolute;margin-left:259.05pt;margin-top:118.4pt;width:89.1pt;height:18.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" stroked="f">
                <v:textbox>
                  <w:txbxContent>
                    <w:p w14:paraId="0152DFB3" w14:textId="32D32A6F" w:rsidR="00ED306D" w:rsidRPr="00552787" w:rsidRDefault="00ED306D" w:rsidP="00ED306D">
                      <w:pP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C4BC7" w:rsidRPr="003F463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517821" w14:textId="041B9D65" w:rsidR="00D74DBC" w:rsidRDefault="004D41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</w:t>
      </w:r>
      <w:r w:rsidR="00C75CC7">
        <w:rPr>
          <w:rFonts w:ascii="Times New Roman" w:hAnsi="Times New Roman" w:cs="Times New Roman"/>
          <w:b/>
          <w:bCs/>
          <w:sz w:val="24"/>
          <w:szCs w:val="24"/>
        </w:rPr>
        <w:t xml:space="preserve">EVEL </w:t>
      </w:r>
      <w:ins w:id="28" w:author="ARUN Thelath" w:date="2022-06-25T11:58:00Z">
        <w:r w:rsidR="00830219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ins>
      <w:r w:rsidR="00C75CC7">
        <w:rPr>
          <w:rFonts w:ascii="Times New Roman" w:hAnsi="Times New Roman" w:cs="Times New Roman"/>
          <w:b/>
          <w:bCs/>
          <w:sz w:val="24"/>
          <w:szCs w:val="24"/>
        </w:rPr>
        <w:t>: AGENCY</w:t>
      </w:r>
    </w:p>
    <w:p w14:paraId="2216412D" w14:textId="504401E7" w:rsidR="0081515E" w:rsidRDefault="00815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5252D" w14:textId="1853E779" w:rsidR="00D74DBC" w:rsidRDefault="003C29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GoBack"/>
      <w:ins w:id="30" w:author="ARUN Thelath" w:date="2022-06-25T11:58:00Z">
        <w:r w:rsidRPr="003C2980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31" w:author="Unknown">
              <w:rPr>
                <w:noProof/>
                <w:lang w:val="en-US"/>
              </w:rPr>
            </w:rPrChange>
          </w:rPr>
          <w:drawing>
            <wp:anchor distT="0" distB="0" distL="114300" distR="114300" simplePos="0" relativeHeight="251683840" behindDoc="0" locked="0" layoutInCell="1" allowOverlap="1" wp14:anchorId="2E91E533" wp14:editId="65E3BA49">
              <wp:simplePos x="0" y="0"/>
              <wp:positionH relativeFrom="margin">
                <wp:posOffset>-321733</wp:posOffset>
              </wp:positionH>
              <wp:positionV relativeFrom="paragraph">
                <wp:posOffset>324273</wp:posOffset>
              </wp:positionV>
              <wp:extent cx="6468533" cy="6317842"/>
              <wp:effectExtent l="0" t="0" r="8890" b="698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4364" cy="632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bookmarkEnd w:id="29"/>
      <w:r w:rsidR="00D74DB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D0A01B" w14:textId="31811F8D" w:rsidR="00D74DBC" w:rsidRDefault="00D74D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LEVEL </w:t>
      </w:r>
      <w:ins w:id="32" w:author="ARUN Thelath" w:date="2022-06-25T11:58:00Z">
        <w:r w:rsidR="00830219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ins>
      <w:r>
        <w:rPr>
          <w:rFonts w:ascii="Times New Roman" w:hAnsi="Times New Roman" w:cs="Times New Roman"/>
          <w:b/>
          <w:bCs/>
          <w:sz w:val="24"/>
          <w:szCs w:val="24"/>
        </w:rPr>
        <w:t>: SYSTEM MANAGER</w:t>
      </w:r>
    </w:p>
    <w:p w14:paraId="1BB0EDA5" w14:textId="3E14A15E" w:rsidR="0081515E" w:rsidRDefault="00815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A21B0" w14:textId="2FC54422" w:rsidR="00D74DBC" w:rsidRDefault="00565730">
      <w:pPr>
        <w:rPr>
          <w:rFonts w:ascii="Times New Roman" w:hAnsi="Times New Roman" w:cs="Times New Roman"/>
          <w:b/>
          <w:bCs/>
          <w:sz w:val="24"/>
          <w:szCs w:val="24"/>
        </w:rPr>
      </w:pPr>
      <w:ins w:id="33" w:author="ARUN Thelath" w:date="2022-06-25T11:58:00Z">
        <w:r w:rsidRPr="00565730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34" w:author="Unknown">
              <w:rPr>
                <w:noProof/>
                <w:lang w:val="en-US"/>
              </w:rPr>
            </w:rPrChange>
          </w:rPr>
          <w:drawing>
            <wp:anchor distT="0" distB="0" distL="114300" distR="114300" simplePos="0" relativeHeight="251678720" behindDoc="0" locked="0" layoutInCell="1" allowOverlap="1" wp14:anchorId="22ED0B8C" wp14:editId="3DD39003">
              <wp:simplePos x="0" y="0"/>
              <wp:positionH relativeFrom="margin">
                <wp:posOffset>-355600</wp:posOffset>
              </wp:positionH>
              <wp:positionV relativeFrom="paragraph">
                <wp:posOffset>773007</wp:posOffset>
              </wp:positionV>
              <wp:extent cx="6553200" cy="6724650"/>
              <wp:effectExtent l="0" t="0" r="0" b="0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53622" cy="67250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D74DB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28D3D7" w14:textId="77777777" w:rsidR="0081515E" w:rsidRDefault="008151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55CDC" w14:textId="48E9A8BC" w:rsidR="006F7DB8" w:rsidRDefault="00C75C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4D4172">
        <w:rPr>
          <w:rFonts w:ascii="Times New Roman" w:hAnsi="Times New Roman" w:cs="Times New Roman"/>
          <w:b/>
          <w:bCs/>
          <w:sz w:val="24"/>
          <w:szCs w:val="24"/>
        </w:rPr>
        <w:t xml:space="preserve">EVEL </w:t>
      </w:r>
      <w:ins w:id="35" w:author="ARUN Thelath" w:date="2022-06-25T11:58:00Z">
        <w:r w:rsidR="00830219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ins>
      <w:r w:rsidR="004D417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GOV.AUTHORITY</w:t>
      </w:r>
    </w:p>
    <w:p w14:paraId="786B7314" w14:textId="6DCC5FC2" w:rsidR="00C10A18" w:rsidRDefault="00D2356D">
      <w:ins w:id="36" w:author="ARUN Thelath" w:date="2022-06-25T11:58:00Z">
        <w:r w:rsidRPr="00D2356D"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3321DDBD" wp14:editId="009C3BC0">
              <wp:simplePos x="0" y="0"/>
              <wp:positionH relativeFrom="margin">
                <wp:posOffset>-292100</wp:posOffset>
              </wp:positionH>
              <wp:positionV relativeFrom="paragraph">
                <wp:posOffset>410845</wp:posOffset>
              </wp:positionV>
              <wp:extent cx="6544733" cy="6448425"/>
              <wp:effectExtent l="0" t="0" r="889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44733" cy="6448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sectPr w:rsidR="00C10A18" w:rsidSect="0083021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  <w:sectPrChange w:id="37" w:author="ARUN Thelath" w:date="2022-06-25T11:58:00Z">
        <w:sectPr w:rsidR="00C10A18" w:rsidSect="00830219">
          <w:pgMar w:top="1440" w:right="1440" w:bottom="1440" w:left="1440" w:header="708" w:footer="708" w:gutter="0"/>
          <w:pgBorders w:offsetFrom="text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784AD" w14:textId="77777777" w:rsidR="00307D88" w:rsidRDefault="00307D88" w:rsidP="00D74DBC">
      <w:pPr>
        <w:spacing w:after="0" w:line="240" w:lineRule="auto"/>
      </w:pPr>
      <w:r>
        <w:separator/>
      </w:r>
    </w:p>
  </w:endnote>
  <w:endnote w:type="continuationSeparator" w:id="0">
    <w:p w14:paraId="20DFE8DB" w14:textId="77777777" w:rsidR="00307D88" w:rsidRDefault="00307D88" w:rsidP="00D74DBC">
      <w:pPr>
        <w:spacing w:after="0" w:line="240" w:lineRule="auto"/>
      </w:pPr>
      <w:r>
        <w:continuationSeparator/>
      </w:r>
    </w:p>
  </w:endnote>
  <w:endnote w:type="continuationNotice" w:id="1">
    <w:p w14:paraId="77BD26A3" w14:textId="77777777" w:rsidR="00307D88" w:rsidRDefault="00307D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67F26" w14:textId="77777777" w:rsidR="00830219" w:rsidRDefault="00830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E93AB" w14:textId="77777777" w:rsidR="00307D88" w:rsidRDefault="00307D88" w:rsidP="00D74DBC">
      <w:pPr>
        <w:spacing w:after="0" w:line="240" w:lineRule="auto"/>
      </w:pPr>
      <w:r>
        <w:separator/>
      </w:r>
    </w:p>
  </w:footnote>
  <w:footnote w:type="continuationSeparator" w:id="0">
    <w:p w14:paraId="61BA40B3" w14:textId="77777777" w:rsidR="00307D88" w:rsidRDefault="00307D88" w:rsidP="00D74DBC">
      <w:pPr>
        <w:spacing w:after="0" w:line="240" w:lineRule="auto"/>
      </w:pPr>
      <w:r>
        <w:continuationSeparator/>
      </w:r>
    </w:p>
  </w:footnote>
  <w:footnote w:type="continuationNotice" w:id="1">
    <w:p w14:paraId="59FA828B" w14:textId="77777777" w:rsidR="00307D88" w:rsidRDefault="00307D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83765" w14:textId="77777777" w:rsidR="00830219" w:rsidRDefault="00830219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N Thelath">
    <w15:presenceInfo w15:providerId="Windows Live" w15:userId="a762fff203718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2F"/>
    <w:rsid w:val="00007F56"/>
    <w:rsid w:val="000106D5"/>
    <w:rsid w:val="00166A2F"/>
    <w:rsid w:val="00206364"/>
    <w:rsid w:val="00253535"/>
    <w:rsid w:val="00307D88"/>
    <w:rsid w:val="003C2980"/>
    <w:rsid w:val="003F4633"/>
    <w:rsid w:val="004D4172"/>
    <w:rsid w:val="004F1DC9"/>
    <w:rsid w:val="00552787"/>
    <w:rsid w:val="00553EFF"/>
    <w:rsid w:val="00565730"/>
    <w:rsid w:val="006178E6"/>
    <w:rsid w:val="006D5F2F"/>
    <w:rsid w:val="006F7DB8"/>
    <w:rsid w:val="00783904"/>
    <w:rsid w:val="0081515E"/>
    <w:rsid w:val="00830219"/>
    <w:rsid w:val="008C4BC7"/>
    <w:rsid w:val="00907F6D"/>
    <w:rsid w:val="00972340"/>
    <w:rsid w:val="009B5CED"/>
    <w:rsid w:val="00A431C5"/>
    <w:rsid w:val="00AC684C"/>
    <w:rsid w:val="00B33A5C"/>
    <w:rsid w:val="00B87082"/>
    <w:rsid w:val="00C10A18"/>
    <w:rsid w:val="00C43B8C"/>
    <w:rsid w:val="00C75CC7"/>
    <w:rsid w:val="00C873A3"/>
    <w:rsid w:val="00D2356D"/>
    <w:rsid w:val="00D54EE0"/>
    <w:rsid w:val="00D621EC"/>
    <w:rsid w:val="00D74DBC"/>
    <w:rsid w:val="00DD52C0"/>
    <w:rsid w:val="00E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0C24"/>
  <w15:chartTrackingRefBased/>
  <w15:docId w15:val="{42A49A14-CE58-4B58-B1C2-C9119880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BC"/>
  </w:style>
  <w:style w:type="paragraph" w:styleId="Footer">
    <w:name w:val="footer"/>
    <w:basedOn w:val="Normal"/>
    <w:link w:val="FooterChar"/>
    <w:uiPriority w:val="99"/>
    <w:unhideWhenUsed/>
    <w:rsid w:val="00D7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BC"/>
  </w:style>
  <w:style w:type="paragraph" w:styleId="Revision">
    <w:name w:val="Revision"/>
    <w:hidden/>
    <w:uiPriority w:val="99"/>
    <w:semiHidden/>
    <w:rsid w:val="00830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Thelath</dc:creator>
  <cp:keywords/>
  <dc:description/>
  <cp:lastModifiedBy>Afnas</cp:lastModifiedBy>
  <cp:revision>8</cp:revision>
  <dcterms:created xsi:type="dcterms:W3CDTF">2022-06-23T18:25:00Z</dcterms:created>
  <dcterms:modified xsi:type="dcterms:W3CDTF">2022-09-12T13:45:00Z</dcterms:modified>
</cp:coreProperties>
</file>